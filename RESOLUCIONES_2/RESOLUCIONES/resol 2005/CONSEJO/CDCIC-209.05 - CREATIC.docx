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748" w:rsidRDefault="00EF7748" w:rsidP="00EF7748">
      <w:pPr>
        <w:pStyle w:val="Ttulo2"/>
        <w:jc w:val="left"/>
        <w:rPr>
          <w:color w:val="000000"/>
          <w:lang w:val="es-ES"/>
        </w:rPr>
      </w:pPr>
    </w:p>
    <w:p w:rsidR="00EF7748" w:rsidRDefault="00EF7748" w:rsidP="00EF7748">
      <w:pPr>
        <w:pStyle w:val="Ttulo2"/>
        <w:jc w:val="left"/>
        <w:rPr>
          <w:color w:val="000000"/>
          <w:lang w:val="es-ES"/>
        </w:rPr>
      </w:pPr>
    </w:p>
    <w:p w:rsidR="00EF7748" w:rsidRDefault="00EF7748" w:rsidP="00EF7748">
      <w:pPr>
        <w:pStyle w:val="Ttulo2"/>
        <w:jc w:val="left"/>
        <w:rPr>
          <w:color w:val="000000"/>
          <w:lang w:val="es-ES"/>
        </w:rPr>
      </w:pPr>
    </w:p>
    <w:p w:rsidR="00EF7748" w:rsidRDefault="00EF7748" w:rsidP="00EF7748">
      <w:pPr>
        <w:pStyle w:val="Ttulo2"/>
        <w:jc w:val="left"/>
        <w:rPr>
          <w:color w:val="000000"/>
          <w:lang w:val="es-ES"/>
        </w:rPr>
      </w:pPr>
    </w:p>
    <w:p w:rsidR="00EF7748" w:rsidRDefault="00EF7748" w:rsidP="00EF7748">
      <w:pPr>
        <w:pStyle w:val="Ttulo2"/>
        <w:jc w:val="left"/>
        <w:rPr>
          <w:color w:val="000000"/>
          <w:lang w:val="es-ES"/>
        </w:rPr>
      </w:pPr>
    </w:p>
    <w:p w:rsidR="00EF7748" w:rsidRDefault="00EF7748" w:rsidP="00EF7748">
      <w:pPr>
        <w:pStyle w:val="Ttulo2"/>
        <w:jc w:val="left"/>
        <w:rPr>
          <w:color w:val="000000"/>
          <w:lang w:val="es-ES"/>
        </w:rPr>
      </w:pPr>
    </w:p>
    <w:p w:rsidR="00EF7748" w:rsidRDefault="00EF7748" w:rsidP="00EF7748">
      <w:pPr>
        <w:pStyle w:val="Ttulo2"/>
        <w:jc w:val="left"/>
        <w:rPr>
          <w:color w:val="000000"/>
          <w:lang w:val="es-ES"/>
        </w:rPr>
      </w:pPr>
      <w:r>
        <w:rPr>
          <w:color w:val="000000"/>
          <w:lang w:val="es-ES"/>
        </w:rPr>
        <w:t>REGISTRADO BAJO Nº CDCIC-209/05</w:t>
      </w:r>
    </w:p>
    <w:p w:rsidR="00EF7748" w:rsidRDefault="00EF7748" w:rsidP="00EF7748">
      <w:pPr>
        <w:widowControl w:val="0"/>
        <w:tabs>
          <w:tab w:val="left" w:pos="1440"/>
          <w:tab w:val="left" w:pos="3600"/>
          <w:tab w:val="left" w:pos="3888"/>
          <w:tab w:val="left" w:pos="5040"/>
        </w:tabs>
        <w:jc w:val="both"/>
        <w:rPr>
          <w:rFonts w:ascii="Arial" w:hAnsi="Arial"/>
          <w:color w:val="000000"/>
        </w:rPr>
      </w:pPr>
    </w:p>
    <w:p w:rsidR="00EF7748" w:rsidRDefault="00EF7748" w:rsidP="00EF7748">
      <w:pPr>
        <w:widowControl w:val="0"/>
        <w:tabs>
          <w:tab w:val="left" w:pos="1440"/>
          <w:tab w:val="left" w:pos="3600"/>
          <w:tab w:val="left" w:pos="3888"/>
          <w:tab w:val="left" w:pos="5040"/>
          <w:tab w:val="left" w:pos="5670"/>
        </w:tabs>
        <w:ind w:firstLine="5670"/>
        <w:jc w:val="both"/>
        <w:rPr>
          <w:rFonts w:ascii="Arial" w:hAnsi="Arial"/>
          <w:b/>
          <w:color w:val="000000"/>
        </w:rPr>
      </w:pPr>
      <w:r>
        <w:rPr>
          <w:rFonts w:ascii="Arial" w:hAnsi="Arial"/>
          <w:b/>
          <w:color w:val="000000"/>
        </w:rPr>
        <w:t xml:space="preserve">BAHIA BLANCA, </w:t>
      </w:r>
    </w:p>
    <w:p w:rsidR="00EF7748" w:rsidRDefault="00EF7748" w:rsidP="00EF7748">
      <w:pPr>
        <w:widowControl w:val="0"/>
        <w:tabs>
          <w:tab w:val="left" w:pos="1440"/>
          <w:tab w:val="left" w:pos="3600"/>
          <w:tab w:val="left" w:pos="3888"/>
          <w:tab w:val="left" w:pos="5040"/>
        </w:tabs>
        <w:jc w:val="both"/>
        <w:rPr>
          <w:rFonts w:ascii="Arial" w:hAnsi="Arial"/>
          <w:color w:val="000000"/>
        </w:rPr>
      </w:pPr>
    </w:p>
    <w:p w:rsidR="00EF7748" w:rsidRDefault="00EF7748" w:rsidP="00EF7748">
      <w:pPr>
        <w:widowControl w:val="0"/>
        <w:tabs>
          <w:tab w:val="left" w:pos="1440"/>
          <w:tab w:val="left" w:pos="3600"/>
          <w:tab w:val="left" w:pos="3888"/>
          <w:tab w:val="left" w:pos="5040"/>
        </w:tabs>
        <w:jc w:val="both"/>
        <w:rPr>
          <w:rFonts w:ascii="Arial" w:hAnsi="Arial"/>
          <w:b/>
          <w:color w:val="000000"/>
        </w:rPr>
      </w:pPr>
      <w:r>
        <w:rPr>
          <w:rFonts w:ascii="Arial" w:hAnsi="Arial"/>
          <w:b/>
          <w:color w:val="000000"/>
        </w:rPr>
        <w:t>VISTO:</w:t>
      </w:r>
    </w:p>
    <w:p w:rsidR="00EF7748" w:rsidRDefault="00EF7748" w:rsidP="00305F66">
      <w:pPr>
        <w:jc w:val="both"/>
        <w:rPr>
          <w:rFonts w:ascii="Arial" w:hAnsi="Arial" w:cs="Arial"/>
        </w:rPr>
      </w:pPr>
    </w:p>
    <w:p w:rsidR="00155551" w:rsidRPr="00305F66" w:rsidRDefault="00155551" w:rsidP="00305F66">
      <w:pPr>
        <w:jc w:val="both"/>
        <w:rPr>
          <w:rFonts w:ascii="Arial" w:hAnsi="Arial" w:cs="Arial"/>
        </w:rPr>
      </w:pPr>
      <w:r w:rsidRPr="00305F66">
        <w:rPr>
          <w:rFonts w:ascii="Arial" w:hAnsi="Arial" w:cs="Arial"/>
        </w:rPr>
        <w:tab/>
        <w:t xml:space="preserve">           El Proyecto de Reglamento del Centro Regional de Estudios Avanzados en Tecnología de la Información y las Comunicaciones (CREATIC); y</w:t>
      </w:r>
    </w:p>
    <w:p w:rsidR="00155551" w:rsidRPr="00305F66" w:rsidRDefault="00155551" w:rsidP="00305F66">
      <w:pPr>
        <w:jc w:val="both"/>
        <w:rPr>
          <w:rFonts w:ascii="Arial" w:hAnsi="Arial" w:cs="Arial"/>
        </w:rPr>
      </w:pPr>
    </w:p>
    <w:p w:rsidR="00155551" w:rsidRPr="00305F66" w:rsidRDefault="00155551" w:rsidP="00305F66">
      <w:pPr>
        <w:jc w:val="both"/>
        <w:rPr>
          <w:rFonts w:ascii="Arial" w:hAnsi="Arial" w:cs="Arial"/>
          <w:b/>
        </w:rPr>
      </w:pPr>
      <w:r w:rsidRPr="00305F66">
        <w:rPr>
          <w:rFonts w:ascii="Arial" w:hAnsi="Arial" w:cs="Arial"/>
          <w:b/>
        </w:rPr>
        <w:t>CONSIDERANDO:</w:t>
      </w:r>
    </w:p>
    <w:p w:rsidR="00155551" w:rsidRPr="00305F66" w:rsidRDefault="00155551" w:rsidP="00305F66">
      <w:pPr>
        <w:jc w:val="both"/>
        <w:rPr>
          <w:rFonts w:ascii="Arial" w:hAnsi="Arial" w:cs="Arial"/>
        </w:rPr>
      </w:pPr>
    </w:p>
    <w:p w:rsidR="00155551" w:rsidRPr="00305F66" w:rsidRDefault="00155551" w:rsidP="00305F66">
      <w:pPr>
        <w:jc w:val="both"/>
        <w:rPr>
          <w:rFonts w:ascii="Arial" w:hAnsi="Arial" w:cs="Arial"/>
        </w:rPr>
      </w:pPr>
      <w:r w:rsidRPr="00305F66">
        <w:rPr>
          <w:rFonts w:ascii="Arial" w:hAnsi="Arial" w:cs="Arial"/>
        </w:rPr>
        <w:tab/>
      </w:r>
      <w:r w:rsidRPr="00305F66">
        <w:rPr>
          <w:rFonts w:ascii="Arial" w:hAnsi="Arial" w:cs="Arial"/>
        </w:rPr>
        <w:tab/>
        <w:t>Que la actividad a realizar mediante el Centro Regional de Estudios Avanzados en Tecnología de la información y las Comunicaciones esta vinculada a posibilitar el desarrollo de la investigación científica y tecnológica y de extensión sobre la temática mencionada;</w:t>
      </w:r>
    </w:p>
    <w:p w:rsidR="00155551" w:rsidRPr="00305F66" w:rsidRDefault="00155551" w:rsidP="00305F66">
      <w:pPr>
        <w:jc w:val="both"/>
        <w:rPr>
          <w:rFonts w:ascii="Arial" w:hAnsi="Arial" w:cs="Arial"/>
        </w:rPr>
      </w:pPr>
      <w:r w:rsidRPr="00305F66">
        <w:rPr>
          <w:rFonts w:ascii="Arial" w:hAnsi="Arial" w:cs="Arial"/>
        </w:rPr>
        <w:tab/>
      </w:r>
    </w:p>
    <w:p w:rsidR="00155551" w:rsidRPr="00305F66" w:rsidRDefault="00155551" w:rsidP="00305F66">
      <w:pPr>
        <w:jc w:val="both"/>
        <w:rPr>
          <w:rFonts w:ascii="Arial" w:hAnsi="Arial" w:cs="Arial"/>
        </w:rPr>
      </w:pPr>
      <w:r w:rsidRPr="00305F66">
        <w:rPr>
          <w:rFonts w:ascii="Arial" w:hAnsi="Arial" w:cs="Arial"/>
        </w:rPr>
        <w:tab/>
      </w:r>
      <w:r w:rsidRPr="00305F66">
        <w:rPr>
          <w:rFonts w:ascii="Arial" w:hAnsi="Arial" w:cs="Arial"/>
        </w:rPr>
        <w:tab/>
        <w:t xml:space="preserve">Que el Departamento de </w:t>
      </w:r>
      <w:r w:rsidR="00EF7748">
        <w:rPr>
          <w:rFonts w:ascii="Arial" w:hAnsi="Arial" w:cs="Arial"/>
        </w:rPr>
        <w:t>Ciencias e Ingeniería de la Computación</w:t>
      </w:r>
      <w:r w:rsidRPr="00305F66">
        <w:rPr>
          <w:rFonts w:ascii="Arial" w:hAnsi="Arial" w:cs="Arial"/>
        </w:rPr>
        <w:t xml:space="preserve"> considera prioritario la formación de recursos humanos calificados para desarrollar actividades en distintas áreas;</w:t>
      </w:r>
    </w:p>
    <w:p w:rsidR="00155551" w:rsidRPr="00305F66" w:rsidRDefault="00155551" w:rsidP="00305F66">
      <w:pPr>
        <w:jc w:val="both"/>
        <w:rPr>
          <w:rFonts w:ascii="Arial" w:hAnsi="Arial" w:cs="Arial"/>
        </w:rPr>
      </w:pPr>
      <w:r w:rsidRPr="00305F66">
        <w:rPr>
          <w:rFonts w:ascii="Arial" w:hAnsi="Arial" w:cs="Arial"/>
        </w:rPr>
        <w:tab/>
      </w:r>
      <w:r w:rsidRPr="00305F66">
        <w:rPr>
          <w:rFonts w:ascii="Arial" w:hAnsi="Arial" w:cs="Arial"/>
        </w:rPr>
        <w:tab/>
      </w:r>
    </w:p>
    <w:p w:rsidR="00155551" w:rsidRPr="00305F66" w:rsidRDefault="00155551" w:rsidP="00305F66">
      <w:pPr>
        <w:jc w:val="both"/>
        <w:rPr>
          <w:rFonts w:ascii="Arial" w:hAnsi="Arial" w:cs="Arial"/>
        </w:rPr>
      </w:pPr>
      <w:r w:rsidRPr="00305F66">
        <w:rPr>
          <w:rFonts w:ascii="Arial" w:hAnsi="Arial" w:cs="Arial"/>
        </w:rPr>
        <w:tab/>
      </w:r>
      <w:r w:rsidRPr="00305F66">
        <w:rPr>
          <w:rFonts w:ascii="Arial" w:hAnsi="Arial" w:cs="Arial"/>
        </w:rPr>
        <w:tab/>
        <w:t xml:space="preserve"> Que han comprometido su aporte los Institutos de Investigaciones de Ingeniería Eléctrica, de Ciencias e Ingeniería de la Computación y de Economía </w:t>
      </w:r>
    </w:p>
    <w:p w:rsidR="00155551" w:rsidRPr="00305F66" w:rsidRDefault="00155551" w:rsidP="00305F66">
      <w:pPr>
        <w:jc w:val="both"/>
        <w:rPr>
          <w:rFonts w:ascii="Arial" w:hAnsi="Arial" w:cs="Arial"/>
        </w:rPr>
      </w:pPr>
    </w:p>
    <w:p w:rsidR="00155551" w:rsidRPr="00305F66" w:rsidRDefault="00155551" w:rsidP="00305F66">
      <w:pPr>
        <w:jc w:val="both"/>
        <w:rPr>
          <w:rFonts w:ascii="Arial" w:hAnsi="Arial" w:cs="Arial"/>
        </w:rPr>
      </w:pPr>
      <w:r w:rsidRPr="00305F66">
        <w:rPr>
          <w:rFonts w:ascii="Arial" w:hAnsi="Arial" w:cs="Arial"/>
        </w:rPr>
        <w:tab/>
      </w:r>
      <w:r w:rsidRPr="00305F66">
        <w:rPr>
          <w:rFonts w:ascii="Arial" w:hAnsi="Arial" w:cs="Arial"/>
        </w:rPr>
        <w:tab/>
        <w:t xml:space="preserve"> Que se ha tenido en cuenta lo establecido en el Estatuto de la Universidad Nacional del </w:t>
      </w:r>
      <w:r w:rsidR="00EF7748">
        <w:rPr>
          <w:rFonts w:ascii="Arial" w:hAnsi="Arial" w:cs="Arial"/>
        </w:rPr>
        <w:t>S</w:t>
      </w:r>
      <w:r w:rsidRPr="00305F66">
        <w:rPr>
          <w:rFonts w:ascii="Arial" w:hAnsi="Arial" w:cs="Arial"/>
        </w:rPr>
        <w:t>ur en su artículo 7º), referido a la creación de centros o institutos docente</w:t>
      </w:r>
      <w:r w:rsidR="00EF7748">
        <w:rPr>
          <w:rFonts w:ascii="Arial" w:hAnsi="Arial" w:cs="Arial"/>
        </w:rPr>
        <w:t>s</w:t>
      </w:r>
      <w:r w:rsidRPr="00305F66">
        <w:rPr>
          <w:rFonts w:ascii="Arial" w:hAnsi="Arial" w:cs="Arial"/>
        </w:rPr>
        <w:t xml:space="preserve"> se realicen tareas de investigación y extensión.;</w:t>
      </w:r>
    </w:p>
    <w:p w:rsidR="00155551" w:rsidRPr="00305F66" w:rsidRDefault="00155551" w:rsidP="00305F66">
      <w:pPr>
        <w:jc w:val="both"/>
        <w:rPr>
          <w:rFonts w:ascii="Arial" w:hAnsi="Arial" w:cs="Arial"/>
        </w:rPr>
      </w:pPr>
    </w:p>
    <w:p w:rsidR="00EF7748" w:rsidRDefault="00EF7748" w:rsidP="00EF7748">
      <w:pPr>
        <w:jc w:val="both"/>
        <w:rPr>
          <w:rFonts w:ascii="Arial" w:hAnsi="Arial"/>
          <w:b/>
          <w:color w:val="000000"/>
        </w:rPr>
      </w:pPr>
      <w:r>
        <w:rPr>
          <w:rFonts w:ascii="Arial" w:hAnsi="Arial"/>
          <w:b/>
          <w:color w:val="000000"/>
        </w:rPr>
        <w:t>POR ELLO,</w:t>
      </w:r>
    </w:p>
    <w:p w:rsidR="00EF7748" w:rsidRDefault="00EF7748" w:rsidP="00EF7748">
      <w:pPr>
        <w:widowControl w:val="0"/>
        <w:tabs>
          <w:tab w:val="left" w:pos="1440"/>
          <w:tab w:val="left" w:pos="3600"/>
          <w:tab w:val="left" w:pos="3888"/>
          <w:tab w:val="left" w:pos="5040"/>
        </w:tabs>
        <w:rPr>
          <w:rFonts w:ascii="Arial" w:hAnsi="Arial"/>
          <w:b/>
          <w:color w:val="000000"/>
        </w:rPr>
      </w:pPr>
      <w:r>
        <w:rPr>
          <w:rFonts w:ascii="Arial" w:hAnsi="Arial"/>
          <w:b/>
          <w:color w:val="000000"/>
        </w:rPr>
        <w:tab/>
      </w:r>
    </w:p>
    <w:p w:rsidR="00EF7748" w:rsidRDefault="00EF7748" w:rsidP="00EF7748">
      <w:pPr>
        <w:widowControl w:val="0"/>
        <w:tabs>
          <w:tab w:val="left" w:pos="1440"/>
          <w:tab w:val="left" w:pos="3600"/>
          <w:tab w:val="left" w:pos="3888"/>
          <w:tab w:val="left" w:pos="5040"/>
        </w:tabs>
        <w:ind w:firstLine="1418"/>
        <w:rPr>
          <w:rFonts w:ascii="Arial" w:hAnsi="Arial"/>
          <w:b/>
          <w:color w:val="000000"/>
        </w:rPr>
      </w:pPr>
      <w:r>
        <w:rPr>
          <w:rFonts w:ascii="Arial" w:hAnsi="Arial"/>
          <w:b/>
          <w:color w:val="000000"/>
        </w:rPr>
        <w:t xml:space="preserve">El Consejo Departamental de Ciencias e Ingeniería de la Computación en su reunión de fecha 26 de octubre de 2005                        </w:t>
      </w:r>
    </w:p>
    <w:p w:rsidR="00155551" w:rsidRPr="00305F66" w:rsidRDefault="00155551" w:rsidP="00305F66">
      <w:pPr>
        <w:jc w:val="both"/>
        <w:rPr>
          <w:rFonts w:ascii="Arial" w:hAnsi="Arial" w:cs="Arial"/>
        </w:rPr>
      </w:pPr>
    </w:p>
    <w:p w:rsidR="00155551" w:rsidRPr="00EF7748" w:rsidRDefault="00155551" w:rsidP="00EF7748">
      <w:pPr>
        <w:jc w:val="center"/>
        <w:rPr>
          <w:rFonts w:ascii="Arial" w:hAnsi="Arial" w:cs="Arial"/>
          <w:b/>
        </w:rPr>
      </w:pPr>
      <w:r w:rsidRPr="00EF7748">
        <w:rPr>
          <w:rFonts w:ascii="Arial" w:hAnsi="Arial" w:cs="Arial"/>
          <w:b/>
        </w:rPr>
        <w:t>R E S U E L V E:</w:t>
      </w:r>
    </w:p>
    <w:p w:rsidR="00155551" w:rsidRPr="00305F66" w:rsidRDefault="00155551" w:rsidP="00305F66">
      <w:pPr>
        <w:jc w:val="both"/>
        <w:rPr>
          <w:rFonts w:ascii="Arial" w:hAnsi="Arial" w:cs="Arial"/>
        </w:rPr>
      </w:pPr>
    </w:p>
    <w:p w:rsidR="00155551" w:rsidRPr="00305F66" w:rsidRDefault="00EF7748" w:rsidP="00305F66">
      <w:pPr>
        <w:pStyle w:val="Textoindependiente"/>
        <w:rPr>
          <w:rFonts w:ascii="Arial" w:hAnsi="Arial" w:cs="Arial"/>
        </w:rPr>
      </w:pPr>
      <w:r>
        <w:rPr>
          <w:rFonts w:ascii="Arial" w:hAnsi="Arial"/>
          <w:b/>
          <w:color w:val="000000"/>
        </w:rPr>
        <w:t>Art. 1</w:t>
      </w:r>
      <w:r>
        <w:rPr>
          <w:rFonts w:ascii="Arial" w:hAnsi="Arial"/>
          <w:b/>
          <w:color w:val="000000"/>
        </w:rPr>
        <w:sym w:font="Symbol" w:char="F0B0"/>
      </w:r>
      <w:r>
        <w:rPr>
          <w:rFonts w:ascii="Arial" w:hAnsi="Arial"/>
          <w:b/>
          <w:color w:val="000000"/>
        </w:rPr>
        <w:t>)</w:t>
      </w:r>
      <w:r>
        <w:rPr>
          <w:rFonts w:ascii="Arial" w:hAnsi="Arial"/>
          <w:color w:val="000000"/>
        </w:rPr>
        <w:t xml:space="preserve">.- </w:t>
      </w:r>
      <w:r w:rsidR="00155551" w:rsidRPr="00305F66">
        <w:rPr>
          <w:rFonts w:ascii="Arial" w:hAnsi="Arial" w:cs="Arial"/>
        </w:rPr>
        <w:t xml:space="preserve"> Aprobar como Proyecto de Reglamento del Centro Regional de Estudios Avanzados en Tecnologías de la Información y la Comunicaciones (CREATIC), el que corre como Anexo I a la presente resolución, que será oportunamente considerado por el Consejo Superior Universitario.</w:t>
      </w:r>
    </w:p>
    <w:p w:rsidR="00155551" w:rsidRPr="00305F66" w:rsidRDefault="00155551" w:rsidP="00305F66">
      <w:pPr>
        <w:jc w:val="both"/>
        <w:rPr>
          <w:rFonts w:ascii="Arial" w:hAnsi="Arial" w:cs="Arial"/>
        </w:rPr>
      </w:pPr>
    </w:p>
    <w:p w:rsidR="00155551" w:rsidRPr="00305F66" w:rsidRDefault="00EF7748" w:rsidP="00305F66">
      <w:pPr>
        <w:jc w:val="both"/>
        <w:rPr>
          <w:rFonts w:ascii="Arial" w:hAnsi="Arial" w:cs="Arial"/>
        </w:rPr>
      </w:pPr>
      <w:r>
        <w:rPr>
          <w:rFonts w:ascii="Arial" w:hAnsi="Arial"/>
          <w:b/>
          <w:color w:val="000000"/>
        </w:rPr>
        <w:t>Art. 2</w:t>
      </w:r>
      <w:r>
        <w:rPr>
          <w:rFonts w:ascii="Arial" w:hAnsi="Arial"/>
          <w:b/>
          <w:color w:val="000000"/>
        </w:rPr>
        <w:sym w:font="Symbol" w:char="F0B0"/>
      </w:r>
      <w:r>
        <w:rPr>
          <w:rFonts w:ascii="Arial" w:hAnsi="Arial"/>
          <w:b/>
          <w:color w:val="000000"/>
        </w:rPr>
        <w:t>)</w:t>
      </w:r>
      <w:r>
        <w:rPr>
          <w:rFonts w:ascii="Arial" w:hAnsi="Arial"/>
          <w:color w:val="000000"/>
        </w:rPr>
        <w:t>.-</w:t>
      </w:r>
      <w:r w:rsidR="00155551" w:rsidRPr="00305F66">
        <w:rPr>
          <w:rFonts w:ascii="Arial" w:hAnsi="Arial" w:cs="Arial"/>
        </w:rPr>
        <w:t xml:space="preserve">Regístrese, pase a Mesa General de Entradas para que inicie expediente, gírese al Consejo Superior Universitario para su conocimiento y consideración, cumplido vuelva al Departamento de </w:t>
      </w:r>
      <w:r w:rsidR="00A740DE">
        <w:rPr>
          <w:rFonts w:ascii="Arial" w:hAnsi="Arial" w:cs="Arial"/>
        </w:rPr>
        <w:t>Ciencias e Ingeniería de la Computación</w:t>
      </w:r>
      <w:r w:rsidR="00155551" w:rsidRPr="00305F66">
        <w:rPr>
          <w:rFonts w:ascii="Arial" w:hAnsi="Arial" w:cs="Arial"/>
        </w:rPr>
        <w:t xml:space="preserve">. </w:t>
      </w:r>
    </w:p>
    <w:p w:rsidR="00155551" w:rsidRPr="00305F66" w:rsidRDefault="00155551" w:rsidP="00305F66">
      <w:pPr>
        <w:jc w:val="both"/>
        <w:rPr>
          <w:rFonts w:ascii="Arial" w:hAnsi="Arial" w:cs="Arial"/>
        </w:rPr>
      </w:pPr>
    </w:p>
    <w:p w:rsidR="00155551" w:rsidRPr="00305F66" w:rsidRDefault="00155551" w:rsidP="00305F66">
      <w:pPr>
        <w:jc w:val="both"/>
        <w:rPr>
          <w:rFonts w:ascii="Arial" w:hAnsi="Arial" w:cs="Arial"/>
        </w:rPr>
      </w:pPr>
    </w:p>
    <w:p w:rsidR="00155551" w:rsidRPr="00305F66" w:rsidRDefault="00155551" w:rsidP="00305F66">
      <w:pPr>
        <w:jc w:val="both"/>
        <w:rPr>
          <w:rFonts w:ascii="Arial" w:hAnsi="Arial" w:cs="Arial"/>
        </w:rPr>
      </w:pPr>
    </w:p>
    <w:p w:rsidR="00155551" w:rsidRPr="00305F66" w:rsidRDefault="00155551" w:rsidP="00305F66">
      <w:pPr>
        <w:jc w:val="both"/>
        <w:rPr>
          <w:rFonts w:ascii="Arial" w:hAnsi="Arial" w:cs="Arial"/>
        </w:rPr>
      </w:pPr>
    </w:p>
    <w:p w:rsidR="00155551" w:rsidRPr="00305F66" w:rsidRDefault="00155551" w:rsidP="00305F66">
      <w:pPr>
        <w:jc w:val="both"/>
        <w:rPr>
          <w:rFonts w:ascii="Arial" w:hAnsi="Arial" w:cs="Arial"/>
          <w:b/>
          <w:bCs/>
        </w:rPr>
      </w:pPr>
    </w:p>
    <w:p w:rsidR="00155551" w:rsidRPr="00305F66" w:rsidRDefault="00155551" w:rsidP="00305F66">
      <w:pPr>
        <w:jc w:val="both"/>
        <w:rPr>
          <w:rFonts w:ascii="Arial" w:hAnsi="Arial" w:cs="Arial"/>
          <w:b/>
          <w:bCs/>
        </w:rPr>
      </w:pPr>
    </w:p>
    <w:p w:rsidR="00155551" w:rsidRDefault="00155551" w:rsidP="00305F66">
      <w:pPr>
        <w:jc w:val="both"/>
        <w:rPr>
          <w:rFonts w:ascii="Arial" w:hAnsi="Arial" w:cs="Arial"/>
          <w:b/>
          <w:bCs/>
        </w:rPr>
      </w:pPr>
    </w:p>
    <w:p w:rsidR="00EF7748" w:rsidRDefault="00EF7748" w:rsidP="00305F66">
      <w:pPr>
        <w:jc w:val="both"/>
        <w:rPr>
          <w:rFonts w:ascii="Arial" w:hAnsi="Arial" w:cs="Arial"/>
          <w:b/>
          <w:bCs/>
        </w:rPr>
      </w:pPr>
    </w:p>
    <w:p w:rsidR="00EF7748" w:rsidRDefault="00EF7748" w:rsidP="00305F66">
      <w:pPr>
        <w:jc w:val="both"/>
        <w:rPr>
          <w:rFonts w:ascii="Arial" w:hAnsi="Arial" w:cs="Arial"/>
          <w:b/>
          <w:bCs/>
        </w:rPr>
      </w:pPr>
    </w:p>
    <w:p w:rsidR="00EF7748" w:rsidRDefault="00EF7748" w:rsidP="00305F66">
      <w:pPr>
        <w:jc w:val="both"/>
        <w:rPr>
          <w:rFonts w:ascii="Arial" w:hAnsi="Arial" w:cs="Arial"/>
          <w:b/>
          <w:bCs/>
        </w:rPr>
      </w:pPr>
    </w:p>
    <w:p w:rsidR="00EF7748" w:rsidRDefault="00EF7748" w:rsidP="00305F66">
      <w:pPr>
        <w:jc w:val="both"/>
        <w:rPr>
          <w:rFonts w:ascii="Arial" w:hAnsi="Arial" w:cs="Arial"/>
          <w:b/>
          <w:bCs/>
        </w:rPr>
      </w:pPr>
    </w:p>
    <w:p w:rsidR="00EF7748" w:rsidRDefault="00EF7748" w:rsidP="00305F66">
      <w:pPr>
        <w:jc w:val="both"/>
        <w:rPr>
          <w:rFonts w:ascii="Arial" w:hAnsi="Arial" w:cs="Arial"/>
          <w:b/>
          <w:bCs/>
        </w:rPr>
      </w:pPr>
    </w:p>
    <w:p w:rsidR="00EF7748" w:rsidRDefault="00EF7748" w:rsidP="00305F66">
      <w:pPr>
        <w:jc w:val="both"/>
        <w:rPr>
          <w:rFonts w:ascii="Arial" w:hAnsi="Arial" w:cs="Arial"/>
          <w:b/>
          <w:bCs/>
        </w:rPr>
      </w:pPr>
    </w:p>
    <w:p w:rsidR="00EF7748" w:rsidRPr="00305F66" w:rsidRDefault="00EF7748" w:rsidP="00305F66">
      <w:pPr>
        <w:jc w:val="both"/>
        <w:rPr>
          <w:rFonts w:ascii="Arial" w:hAnsi="Arial" w:cs="Arial"/>
          <w:b/>
          <w:bCs/>
        </w:rPr>
      </w:pPr>
    </w:p>
    <w:p w:rsidR="00155551" w:rsidRPr="00305F66" w:rsidRDefault="00155551" w:rsidP="00EF7748">
      <w:pPr>
        <w:jc w:val="center"/>
        <w:rPr>
          <w:rFonts w:ascii="Arial" w:hAnsi="Arial" w:cs="Arial"/>
          <w:b/>
          <w:bCs/>
        </w:rPr>
      </w:pPr>
      <w:r w:rsidRPr="00305F66">
        <w:rPr>
          <w:rFonts w:ascii="Arial" w:hAnsi="Arial" w:cs="Arial"/>
          <w:b/>
          <w:bCs/>
        </w:rPr>
        <w:t xml:space="preserve">ANEXO I  </w:t>
      </w:r>
    </w:p>
    <w:p w:rsidR="00155551" w:rsidRPr="00305F66" w:rsidRDefault="00155551" w:rsidP="00305F66">
      <w:pPr>
        <w:jc w:val="both"/>
        <w:rPr>
          <w:rFonts w:ascii="Arial" w:hAnsi="Arial" w:cs="Arial"/>
        </w:rPr>
      </w:pPr>
    </w:p>
    <w:p w:rsidR="00155551" w:rsidRPr="00305F66" w:rsidRDefault="00155551" w:rsidP="00305F66">
      <w:pPr>
        <w:jc w:val="both"/>
        <w:rPr>
          <w:rFonts w:ascii="Arial" w:hAnsi="Arial" w:cs="Arial"/>
        </w:rPr>
      </w:pPr>
      <w:r w:rsidRPr="00305F66">
        <w:rPr>
          <w:rFonts w:ascii="Arial" w:hAnsi="Arial" w:cs="Arial"/>
        </w:rPr>
        <w:t>Reglamento del Centro Regional de Estudios Avanzados en Tecnologías de la Información y las Comunicaciones (CREATIC)</w:t>
      </w:r>
    </w:p>
    <w:p w:rsidR="00155551" w:rsidRPr="00305F66" w:rsidRDefault="00155551" w:rsidP="00305F66">
      <w:pPr>
        <w:jc w:val="both"/>
        <w:rPr>
          <w:rFonts w:ascii="Arial" w:hAnsi="Arial" w:cs="Arial"/>
        </w:rPr>
      </w:pPr>
    </w:p>
    <w:p w:rsidR="00155551" w:rsidRPr="00305F66" w:rsidRDefault="00155551" w:rsidP="00305F66">
      <w:pPr>
        <w:numPr>
          <w:ilvl w:val="0"/>
          <w:numId w:val="1"/>
        </w:numPr>
        <w:tabs>
          <w:tab w:val="clear" w:pos="360"/>
        </w:tabs>
        <w:ind w:left="0" w:firstLine="0"/>
        <w:jc w:val="both"/>
        <w:rPr>
          <w:rFonts w:ascii="Arial" w:hAnsi="Arial" w:cs="Arial"/>
        </w:rPr>
      </w:pPr>
      <w:r w:rsidRPr="00305F66">
        <w:rPr>
          <w:rFonts w:ascii="Arial" w:hAnsi="Arial" w:cs="Arial"/>
        </w:rPr>
        <w:t>El Centro Regional de Estudios Avanzados en Tecnologías de la Información y las Comunicaciones (CREATIC) funcionará en el marco que establece el Estatuto de la Universidad Nacional del Sur en su artículo 7º, referido a la creación de centros o institutos donde se realicen tareas de investigación y extensión.</w:t>
      </w:r>
    </w:p>
    <w:p w:rsidR="00155551" w:rsidRPr="00305F66" w:rsidRDefault="00155551" w:rsidP="00305F66">
      <w:pPr>
        <w:jc w:val="both"/>
        <w:rPr>
          <w:rFonts w:ascii="Arial" w:hAnsi="Arial" w:cs="Arial"/>
        </w:rPr>
      </w:pPr>
    </w:p>
    <w:p w:rsidR="00155551" w:rsidRPr="00305F66" w:rsidRDefault="00155551" w:rsidP="00305F66">
      <w:pPr>
        <w:numPr>
          <w:ilvl w:val="0"/>
          <w:numId w:val="1"/>
        </w:numPr>
        <w:tabs>
          <w:tab w:val="clear" w:pos="360"/>
        </w:tabs>
        <w:ind w:left="0" w:firstLine="0"/>
        <w:jc w:val="both"/>
        <w:rPr>
          <w:rFonts w:ascii="Arial" w:hAnsi="Arial" w:cs="Arial"/>
        </w:rPr>
      </w:pPr>
      <w:r w:rsidRPr="00305F66">
        <w:rPr>
          <w:rFonts w:ascii="Arial" w:hAnsi="Arial" w:cs="Arial"/>
        </w:rPr>
        <w:t xml:space="preserve">El Centro estará conformado con el aporte de los Institutos: de Investigaciones en Ingeniería Eléctrica, de Ciencias e Ingeniería de la Computación y de Economía, todos ellos de la Universidad Nacional del Sur. El Centro dependerá de los Departamentos correspondientes. </w:t>
      </w:r>
    </w:p>
    <w:p w:rsidR="00155551" w:rsidRPr="00305F66" w:rsidRDefault="00155551" w:rsidP="00305F66">
      <w:pPr>
        <w:jc w:val="both"/>
        <w:rPr>
          <w:rFonts w:ascii="Arial" w:hAnsi="Arial" w:cs="Arial"/>
        </w:rPr>
      </w:pPr>
    </w:p>
    <w:p w:rsidR="00155551" w:rsidRPr="00305F66" w:rsidRDefault="00155551" w:rsidP="00305F66">
      <w:pPr>
        <w:numPr>
          <w:ilvl w:val="0"/>
          <w:numId w:val="1"/>
        </w:numPr>
        <w:tabs>
          <w:tab w:val="clear" w:pos="360"/>
        </w:tabs>
        <w:ind w:left="0" w:firstLine="0"/>
        <w:jc w:val="both"/>
        <w:rPr>
          <w:rFonts w:ascii="Arial" w:hAnsi="Arial" w:cs="Arial"/>
        </w:rPr>
      </w:pPr>
      <w:r w:rsidRPr="00305F66">
        <w:rPr>
          <w:rFonts w:ascii="Arial" w:hAnsi="Arial" w:cs="Arial"/>
        </w:rPr>
        <w:t>El CREATIC cumplirá con los siguientes propósitos específicos:</w:t>
      </w:r>
    </w:p>
    <w:p w:rsidR="00155551" w:rsidRPr="00305F66" w:rsidRDefault="00155551" w:rsidP="00305F66">
      <w:pPr>
        <w:ind w:firstLine="708"/>
        <w:jc w:val="both"/>
        <w:rPr>
          <w:rFonts w:ascii="Arial" w:hAnsi="Arial" w:cs="Arial"/>
        </w:rPr>
      </w:pPr>
      <w:r w:rsidRPr="00305F66">
        <w:rPr>
          <w:rFonts w:ascii="Arial" w:hAnsi="Arial" w:cs="Arial"/>
        </w:rPr>
        <w:t xml:space="preserve">a) Desarrollar   proyectos   de investigación científica y tecnológica relacionados </w:t>
      </w:r>
    </w:p>
    <w:p w:rsidR="00155551" w:rsidRPr="00305F66" w:rsidRDefault="00155551" w:rsidP="00305F66">
      <w:pPr>
        <w:ind w:firstLine="708"/>
        <w:jc w:val="both"/>
        <w:rPr>
          <w:rFonts w:ascii="Arial" w:hAnsi="Arial" w:cs="Arial"/>
        </w:rPr>
      </w:pPr>
      <w:r w:rsidRPr="00305F66">
        <w:rPr>
          <w:rFonts w:ascii="Arial" w:hAnsi="Arial" w:cs="Arial"/>
        </w:rPr>
        <w:t xml:space="preserve">    con  las tecnologías de la información y las comunicaciones. </w:t>
      </w:r>
    </w:p>
    <w:p w:rsidR="00155551" w:rsidRPr="00305F66" w:rsidRDefault="00155551" w:rsidP="00305F66">
      <w:pPr>
        <w:ind w:firstLine="708"/>
        <w:jc w:val="both"/>
        <w:rPr>
          <w:rFonts w:ascii="Arial" w:hAnsi="Arial" w:cs="Arial"/>
        </w:rPr>
      </w:pPr>
      <w:r w:rsidRPr="00305F66">
        <w:rPr>
          <w:rFonts w:ascii="Arial" w:hAnsi="Arial" w:cs="Arial"/>
        </w:rPr>
        <w:t>b) Propiciar la Transferencia al medio productivo de  los desarrollos  alcanzados.</w:t>
      </w:r>
    </w:p>
    <w:p w:rsidR="00155551" w:rsidRPr="00305F66" w:rsidRDefault="00155551" w:rsidP="00305F66">
      <w:pPr>
        <w:ind w:firstLine="708"/>
        <w:jc w:val="both"/>
        <w:rPr>
          <w:rFonts w:ascii="Arial" w:hAnsi="Arial" w:cs="Arial"/>
        </w:rPr>
      </w:pPr>
      <w:r w:rsidRPr="00305F66">
        <w:rPr>
          <w:rFonts w:ascii="Arial" w:hAnsi="Arial" w:cs="Arial"/>
        </w:rPr>
        <w:t xml:space="preserve">c) Establecer   vínculos   e    intercambios con instituciones similares tanto  en  el </w:t>
      </w:r>
    </w:p>
    <w:p w:rsidR="00155551" w:rsidRPr="00305F66" w:rsidRDefault="00155551" w:rsidP="00305F66">
      <w:pPr>
        <w:ind w:firstLine="708"/>
        <w:jc w:val="both"/>
        <w:rPr>
          <w:rFonts w:ascii="Arial" w:hAnsi="Arial" w:cs="Arial"/>
        </w:rPr>
      </w:pPr>
      <w:r w:rsidRPr="00305F66">
        <w:rPr>
          <w:rFonts w:ascii="Arial" w:hAnsi="Arial" w:cs="Arial"/>
        </w:rPr>
        <w:t xml:space="preserve">    ámbito   nacional   como   en   el   extranjero,   que permitan viabilizar  nuevas </w:t>
      </w:r>
    </w:p>
    <w:p w:rsidR="00155551" w:rsidRPr="00305F66" w:rsidRDefault="00155551" w:rsidP="00305F66">
      <w:pPr>
        <w:ind w:firstLine="708"/>
        <w:jc w:val="both"/>
        <w:rPr>
          <w:rFonts w:ascii="Arial" w:hAnsi="Arial" w:cs="Arial"/>
        </w:rPr>
      </w:pPr>
      <w:r w:rsidRPr="00305F66">
        <w:rPr>
          <w:rFonts w:ascii="Arial" w:hAnsi="Arial" w:cs="Arial"/>
        </w:rPr>
        <w:t xml:space="preserve">     articulaciones  de  cooperación  en  las  áreas  académicas y de investigación.</w:t>
      </w:r>
    </w:p>
    <w:p w:rsidR="00155551" w:rsidRPr="00305F66" w:rsidRDefault="00155551" w:rsidP="00305F66">
      <w:pPr>
        <w:ind w:firstLine="708"/>
        <w:jc w:val="both"/>
        <w:rPr>
          <w:rFonts w:ascii="Arial" w:hAnsi="Arial" w:cs="Arial"/>
        </w:rPr>
      </w:pPr>
      <w:r w:rsidRPr="00305F66">
        <w:rPr>
          <w:rFonts w:ascii="Arial" w:hAnsi="Arial" w:cs="Arial"/>
        </w:rPr>
        <w:t>d) Promover   la   formación   de   recursos   humanos  en  los niveles de  grado y</w:t>
      </w:r>
    </w:p>
    <w:p w:rsidR="00155551" w:rsidRPr="00305F66" w:rsidRDefault="00155551" w:rsidP="00305F66">
      <w:pPr>
        <w:ind w:firstLine="708"/>
        <w:jc w:val="both"/>
        <w:rPr>
          <w:rFonts w:ascii="Arial" w:hAnsi="Arial" w:cs="Arial"/>
        </w:rPr>
      </w:pPr>
      <w:r w:rsidRPr="00305F66">
        <w:rPr>
          <w:rFonts w:ascii="Arial" w:hAnsi="Arial" w:cs="Arial"/>
        </w:rPr>
        <w:t xml:space="preserve">    </w:t>
      </w:r>
      <w:proofErr w:type="spellStart"/>
      <w:r w:rsidRPr="00305F66">
        <w:rPr>
          <w:rFonts w:ascii="Arial" w:hAnsi="Arial" w:cs="Arial"/>
        </w:rPr>
        <w:t>posgrado</w:t>
      </w:r>
      <w:proofErr w:type="spellEnd"/>
      <w:r w:rsidRPr="00305F66">
        <w:rPr>
          <w:rFonts w:ascii="Arial" w:hAnsi="Arial" w:cs="Arial"/>
        </w:rPr>
        <w:t xml:space="preserve">   mediante   el   asesoramiento y dirección de </w:t>
      </w:r>
      <w:proofErr w:type="spellStart"/>
      <w:r w:rsidRPr="00305F66">
        <w:rPr>
          <w:rFonts w:ascii="Arial" w:hAnsi="Arial" w:cs="Arial"/>
        </w:rPr>
        <w:t>tesistas</w:t>
      </w:r>
      <w:proofErr w:type="spellEnd"/>
      <w:r w:rsidRPr="00305F66">
        <w:rPr>
          <w:rFonts w:ascii="Arial" w:hAnsi="Arial" w:cs="Arial"/>
        </w:rPr>
        <w:t xml:space="preserve"> y becarios.</w:t>
      </w:r>
    </w:p>
    <w:p w:rsidR="00155551" w:rsidRPr="00305F66" w:rsidRDefault="00155551" w:rsidP="00305F66">
      <w:pPr>
        <w:ind w:firstLine="708"/>
        <w:jc w:val="both"/>
        <w:rPr>
          <w:rFonts w:ascii="Arial" w:hAnsi="Arial" w:cs="Arial"/>
        </w:rPr>
      </w:pPr>
      <w:r w:rsidRPr="00305F66">
        <w:rPr>
          <w:rFonts w:ascii="Arial" w:hAnsi="Arial" w:cs="Arial"/>
        </w:rPr>
        <w:t>e) Promover la publicación de los trabajos realizados en el  ámbito del  Centro.</w:t>
      </w:r>
    </w:p>
    <w:p w:rsidR="00155551" w:rsidRPr="00305F66" w:rsidRDefault="00155551" w:rsidP="00305F66">
      <w:pPr>
        <w:ind w:firstLine="708"/>
        <w:jc w:val="both"/>
        <w:rPr>
          <w:rFonts w:ascii="Arial" w:hAnsi="Arial" w:cs="Arial"/>
        </w:rPr>
      </w:pPr>
      <w:r w:rsidRPr="00305F66">
        <w:rPr>
          <w:rFonts w:ascii="Arial" w:hAnsi="Arial" w:cs="Arial"/>
        </w:rPr>
        <w:t xml:space="preserve">f) Organizar cursos, seminarios, talleres y conferencias destinados al       </w:t>
      </w:r>
    </w:p>
    <w:p w:rsidR="00155551" w:rsidRPr="00305F66" w:rsidRDefault="00155551" w:rsidP="00305F66">
      <w:pPr>
        <w:ind w:firstLine="708"/>
        <w:jc w:val="both"/>
        <w:rPr>
          <w:rFonts w:ascii="Arial" w:hAnsi="Arial" w:cs="Arial"/>
        </w:rPr>
      </w:pPr>
      <w:r w:rsidRPr="00305F66">
        <w:rPr>
          <w:rFonts w:ascii="Arial" w:hAnsi="Arial" w:cs="Arial"/>
        </w:rPr>
        <w:t xml:space="preserve">    perfeccionamiento de investigadores, docentes, </w:t>
      </w:r>
      <w:proofErr w:type="spellStart"/>
      <w:r w:rsidRPr="00305F66">
        <w:rPr>
          <w:rFonts w:ascii="Arial" w:hAnsi="Arial" w:cs="Arial"/>
        </w:rPr>
        <w:t>tesistas</w:t>
      </w:r>
      <w:proofErr w:type="spellEnd"/>
      <w:r w:rsidRPr="00305F66">
        <w:rPr>
          <w:rFonts w:ascii="Arial" w:hAnsi="Arial" w:cs="Arial"/>
        </w:rPr>
        <w:t xml:space="preserve"> y alumnos  avanzados.</w:t>
      </w:r>
    </w:p>
    <w:p w:rsidR="00155551" w:rsidRPr="00305F66" w:rsidRDefault="00155551" w:rsidP="00305F66">
      <w:pPr>
        <w:ind w:firstLine="708"/>
        <w:jc w:val="both"/>
        <w:rPr>
          <w:rFonts w:ascii="Arial" w:hAnsi="Arial" w:cs="Arial"/>
        </w:rPr>
      </w:pPr>
      <w:r w:rsidRPr="00305F66">
        <w:rPr>
          <w:rFonts w:ascii="Arial" w:hAnsi="Arial" w:cs="Arial"/>
        </w:rPr>
        <w:t xml:space="preserve">g) Gestionar,  recibir  y  administrar  subsidios y  otros  aportes  económicos  que </w:t>
      </w:r>
    </w:p>
    <w:p w:rsidR="00155551" w:rsidRPr="00305F66" w:rsidRDefault="00155551" w:rsidP="00305F66">
      <w:pPr>
        <w:ind w:firstLine="708"/>
        <w:jc w:val="both"/>
        <w:rPr>
          <w:rFonts w:ascii="Arial" w:hAnsi="Arial" w:cs="Arial"/>
        </w:rPr>
      </w:pPr>
      <w:r w:rsidRPr="00305F66">
        <w:rPr>
          <w:rFonts w:ascii="Arial" w:hAnsi="Arial" w:cs="Arial"/>
        </w:rPr>
        <w:t xml:space="preserve">     permitan financiar las actividades realizadas en el Centro.</w:t>
      </w:r>
    </w:p>
    <w:p w:rsidR="00155551" w:rsidRPr="00305F66" w:rsidRDefault="00155551" w:rsidP="00305F66">
      <w:pPr>
        <w:ind w:firstLine="708"/>
        <w:jc w:val="both"/>
        <w:rPr>
          <w:rFonts w:ascii="Arial" w:hAnsi="Arial" w:cs="Arial"/>
        </w:rPr>
      </w:pPr>
      <w:r w:rsidRPr="00305F66">
        <w:rPr>
          <w:rFonts w:ascii="Arial" w:hAnsi="Arial" w:cs="Arial"/>
        </w:rPr>
        <w:t xml:space="preserve">h) Suscribir   convenios  específicos   con   empresas  del sector  privado y  otros </w:t>
      </w:r>
    </w:p>
    <w:p w:rsidR="00155551" w:rsidRPr="00305F66" w:rsidRDefault="00155551" w:rsidP="00305F66">
      <w:pPr>
        <w:ind w:firstLine="708"/>
        <w:jc w:val="both"/>
        <w:rPr>
          <w:rFonts w:ascii="Arial" w:hAnsi="Arial" w:cs="Arial"/>
        </w:rPr>
      </w:pPr>
      <w:r w:rsidRPr="00305F66">
        <w:rPr>
          <w:rFonts w:ascii="Arial" w:hAnsi="Arial" w:cs="Arial"/>
        </w:rPr>
        <w:t xml:space="preserve">     organismos de investigación.</w:t>
      </w:r>
    </w:p>
    <w:p w:rsidR="00155551" w:rsidRPr="00305F66" w:rsidRDefault="00155551" w:rsidP="00305F66">
      <w:pPr>
        <w:jc w:val="both"/>
        <w:rPr>
          <w:rFonts w:ascii="Arial" w:hAnsi="Arial" w:cs="Arial"/>
        </w:rPr>
      </w:pPr>
    </w:p>
    <w:p w:rsidR="00155551" w:rsidRPr="00305F66" w:rsidRDefault="00155551" w:rsidP="00305F66">
      <w:pPr>
        <w:numPr>
          <w:ilvl w:val="0"/>
          <w:numId w:val="1"/>
        </w:numPr>
        <w:tabs>
          <w:tab w:val="clear" w:pos="360"/>
        </w:tabs>
        <w:ind w:left="0" w:firstLine="0"/>
        <w:jc w:val="both"/>
        <w:rPr>
          <w:rFonts w:ascii="Arial" w:hAnsi="Arial" w:cs="Arial"/>
        </w:rPr>
      </w:pPr>
      <w:r w:rsidRPr="00305F66">
        <w:rPr>
          <w:rFonts w:ascii="Arial" w:hAnsi="Arial" w:cs="Arial"/>
        </w:rPr>
        <w:t>Para ser miembro titular del CREATIC se requiere pertenecer a alguno de los Institutos  mencionados en el artículo 2 del presente estatuto.</w:t>
      </w:r>
    </w:p>
    <w:p w:rsidR="00155551" w:rsidRPr="00305F66" w:rsidRDefault="00155551" w:rsidP="00305F66">
      <w:pPr>
        <w:jc w:val="both"/>
        <w:rPr>
          <w:rFonts w:ascii="Arial" w:hAnsi="Arial" w:cs="Arial"/>
        </w:rPr>
      </w:pPr>
    </w:p>
    <w:p w:rsidR="00155551" w:rsidRPr="00305F66" w:rsidRDefault="00155551" w:rsidP="00305F66">
      <w:pPr>
        <w:numPr>
          <w:ilvl w:val="0"/>
          <w:numId w:val="1"/>
        </w:numPr>
        <w:tabs>
          <w:tab w:val="clear" w:pos="360"/>
        </w:tabs>
        <w:ind w:left="0" w:firstLine="0"/>
        <w:jc w:val="both"/>
        <w:rPr>
          <w:rFonts w:ascii="Arial" w:hAnsi="Arial" w:cs="Arial"/>
        </w:rPr>
      </w:pPr>
      <w:r w:rsidRPr="00305F66">
        <w:rPr>
          <w:rFonts w:ascii="Arial" w:hAnsi="Arial" w:cs="Arial"/>
        </w:rPr>
        <w:t>Para ser miembro honorario del CREATIC se requiere ser investigador de una universidad u organismo nacional o extranjero de reconocida jerarquía académica y desarrollar tareas de investigación dentro del mismo. La membresía honoraria requerirá la conformidad del Consejo Directivo del centro.</w:t>
      </w:r>
    </w:p>
    <w:p w:rsidR="00155551" w:rsidRPr="00305F66" w:rsidRDefault="00155551" w:rsidP="00305F66">
      <w:pPr>
        <w:jc w:val="both"/>
        <w:rPr>
          <w:rFonts w:ascii="Arial" w:hAnsi="Arial" w:cs="Arial"/>
        </w:rPr>
      </w:pPr>
    </w:p>
    <w:p w:rsidR="00155551" w:rsidRPr="00305F66" w:rsidRDefault="00155551" w:rsidP="00305F66">
      <w:pPr>
        <w:numPr>
          <w:ilvl w:val="0"/>
          <w:numId w:val="1"/>
        </w:numPr>
        <w:tabs>
          <w:tab w:val="clear" w:pos="360"/>
        </w:tabs>
        <w:ind w:left="0" w:firstLine="0"/>
        <w:jc w:val="both"/>
        <w:rPr>
          <w:rFonts w:ascii="Arial" w:hAnsi="Arial" w:cs="Arial"/>
        </w:rPr>
      </w:pPr>
      <w:r w:rsidRPr="00305F66">
        <w:rPr>
          <w:rFonts w:ascii="Arial" w:hAnsi="Arial" w:cs="Arial"/>
        </w:rPr>
        <w:t>Se conformará un registro de miembros.</w:t>
      </w:r>
    </w:p>
    <w:p w:rsidR="00155551" w:rsidRPr="00305F66" w:rsidRDefault="00155551" w:rsidP="00305F66">
      <w:pPr>
        <w:jc w:val="both"/>
        <w:rPr>
          <w:rFonts w:ascii="Arial" w:hAnsi="Arial" w:cs="Arial"/>
        </w:rPr>
      </w:pPr>
    </w:p>
    <w:p w:rsidR="00155551" w:rsidRPr="00305F66" w:rsidRDefault="00155551" w:rsidP="00305F66">
      <w:pPr>
        <w:numPr>
          <w:ilvl w:val="0"/>
          <w:numId w:val="1"/>
        </w:numPr>
        <w:tabs>
          <w:tab w:val="clear" w:pos="360"/>
        </w:tabs>
        <w:ind w:left="0" w:firstLine="0"/>
        <w:jc w:val="both"/>
        <w:rPr>
          <w:rFonts w:ascii="Arial" w:hAnsi="Arial" w:cs="Arial"/>
        </w:rPr>
      </w:pPr>
      <w:r w:rsidRPr="00305F66">
        <w:rPr>
          <w:rFonts w:ascii="Arial" w:hAnsi="Arial" w:cs="Arial"/>
        </w:rPr>
        <w:t xml:space="preserve">El Consejo Directivo estará integrado por 2 (dos) miembros titulares con la categoría de profesor-investigador o equivalente, propuestos por cada uno de los Departamentos Académicos a saber: dos por el DIEC, dos por el DCIC y dos por el DE. Serán designados por los Consejos Departamentales correspondientes por un período de tres años. </w:t>
      </w:r>
    </w:p>
    <w:p w:rsidR="00155551" w:rsidRPr="00305F66" w:rsidRDefault="00155551" w:rsidP="00BF7634">
      <w:pPr>
        <w:ind w:firstLine="708"/>
        <w:jc w:val="both"/>
        <w:rPr>
          <w:rFonts w:ascii="Arial" w:hAnsi="Arial" w:cs="Arial"/>
        </w:rPr>
      </w:pPr>
      <w:r w:rsidRPr="00305F66">
        <w:rPr>
          <w:rFonts w:ascii="Arial" w:hAnsi="Arial" w:cs="Arial"/>
        </w:rPr>
        <w:t>Serán sus funciones:</w:t>
      </w:r>
    </w:p>
    <w:p w:rsidR="00155551" w:rsidRPr="00305F66" w:rsidRDefault="00155551" w:rsidP="00305F66">
      <w:pPr>
        <w:ind w:firstLine="708"/>
        <w:jc w:val="both"/>
        <w:rPr>
          <w:rFonts w:ascii="Arial" w:hAnsi="Arial" w:cs="Arial"/>
        </w:rPr>
      </w:pPr>
      <w:r w:rsidRPr="00305F66">
        <w:rPr>
          <w:rFonts w:ascii="Arial" w:hAnsi="Arial" w:cs="Arial"/>
        </w:rPr>
        <w:t xml:space="preserve">   a) </w:t>
      </w:r>
      <w:ins w:id="0" w:author="Javier Orozco" w:date="2005-09-30T10:18:00Z">
        <w:r w:rsidRPr="00305F66">
          <w:rPr>
            <w:rFonts w:ascii="Arial" w:hAnsi="Arial" w:cs="Arial"/>
          </w:rPr>
          <w:t xml:space="preserve"> </w:t>
        </w:r>
      </w:ins>
      <w:r w:rsidRPr="00305F66">
        <w:rPr>
          <w:rFonts w:ascii="Arial" w:hAnsi="Arial" w:cs="Arial"/>
        </w:rPr>
        <w:t>Designar al Director y los Secretarios de entre sus miembros.</w:t>
      </w:r>
    </w:p>
    <w:p w:rsidR="00155551" w:rsidRPr="00305F66" w:rsidRDefault="00155551" w:rsidP="00305F66">
      <w:pPr>
        <w:ind w:firstLine="708"/>
        <w:jc w:val="both"/>
        <w:rPr>
          <w:rFonts w:ascii="Arial" w:hAnsi="Arial" w:cs="Arial"/>
        </w:rPr>
      </w:pPr>
      <w:r w:rsidRPr="00305F66">
        <w:rPr>
          <w:rFonts w:ascii="Arial" w:hAnsi="Arial" w:cs="Arial"/>
        </w:rPr>
        <w:t xml:space="preserve">   b) Definir las líneas de investigación y aprobar los  proyectos   de </w:t>
      </w:r>
    </w:p>
    <w:p w:rsidR="00155551" w:rsidRPr="00305F66" w:rsidRDefault="00155551" w:rsidP="00305F66">
      <w:pPr>
        <w:ind w:firstLine="708"/>
        <w:jc w:val="both"/>
        <w:rPr>
          <w:rFonts w:ascii="Arial" w:hAnsi="Arial" w:cs="Arial"/>
        </w:rPr>
      </w:pPr>
      <w:r w:rsidRPr="00305F66">
        <w:rPr>
          <w:rFonts w:ascii="Arial" w:hAnsi="Arial" w:cs="Arial"/>
        </w:rPr>
        <w:t xml:space="preserve">         investigación  que se realizarán dentro del Centro</w:t>
      </w:r>
    </w:p>
    <w:p w:rsidR="00155551" w:rsidRPr="00305F66" w:rsidRDefault="00155551" w:rsidP="00305F66">
      <w:pPr>
        <w:ind w:firstLine="708"/>
        <w:jc w:val="both"/>
        <w:rPr>
          <w:rFonts w:ascii="Arial" w:hAnsi="Arial" w:cs="Arial"/>
        </w:rPr>
      </w:pPr>
      <w:r w:rsidRPr="00305F66">
        <w:rPr>
          <w:rFonts w:ascii="Arial" w:hAnsi="Arial" w:cs="Arial"/>
        </w:rPr>
        <w:t xml:space="preserve">   c) Aprobar la incorporación de miembros honorarios.</w:t>
      </w:r>
    </w:p>
    <w:p w:rsidR="00EF7748" w:rsidRDefault="00155551" w:rsidP="00305F66">
      <w:pPr>
        <w:ind w:firstLine="708"/>
        <w:jc w:val="both"/>
        <w:rPr>
          <w:rFonts w:ascii="Arial" w:hAnsi="Arial" w:cs="Arial"/>
        </w:rPr>
      </w:pPr>
      <w:r w:rsidRPr="00305F66">
        <w:rPr>
          <w:rFonts w:ascii="Arial" w:hAnsi="Arial" w:cs="Arial"/>
        </w:rPr>
        <w:lastRenderedPageBreak/>
        <w:t xml:space="preserve">  </w:t>
      </w:r>
    </w:p>
    <w:p w:rsidR="00EF7748" w:rsidRDefault="00EF7748" w:rsidP="00305F66">
      <w:pPr>
        <w:ind w:firstLine="708"/>
        <w:jc w:val="both"/>
        <w:rPr>
          <w:rFonts w:ascii="Arial" w:hAnsi="Arial" w:cs="Arial"/>
        </w:rPr>
      </w:pPr>
    </w:p>
    <w:p w:rsidR="00EF7748" w:rsidRDefault="00EF7748" w:rsidP="00305F66">
      <w:pPr>
        <w:ind w:firstLine="708"/>
        <w:jc w:val="both"/>
        <w:rPr>
          <w:rFonts w:ascii="Arial" w:hAnsi="Arial" w:cs="Arial"/>
        </w:rPr>
      </w:pPr>
    </w:p>
    <w:p w:rsidR="00EF7748" w:rsidRDefault="00EF7748" w:rsidP="00305F66">
      <w:pPr>
        <w:ind w:firstLine="708"/>
        <w:jc w:val="both"/>
        <w:rPr>
          <w:rFonts w:ascii="Arial" w:hAnsi="Arial" w:cs="Arial"/>
        </w:rPr>
      </w:pPr>
    </w:p>
    <w:p w:rsidR="00EF7748" w:rsidRDefault="00EF7748" w:rsidP="00305F66">
      <w:pPr>
        <w:ind w:firstLine="708"/>
        <w:jc w:val="both"/>
        <w:rPr>
          <w:rFonts w:ascii="Arial" w:hAnsi="Arial" w:cs="Arial"/>
        </w:rPr>
      </w:pPr>
    </w:p>
    <w:p w:rsidR="00EF7748" w:rsidRDefault="00155551" w:rsidP="00305F66">
      <w:pPr>
        <w:ind w:firstLine="708"/>
        <w:jc w:val="both"/>
        <w:rPr>
          <w:rFonts w:ascii="Arial" w:hAnsi="Arial" w:cs="Arial"/>
        </w:rPr>
      </w:pPr>
      <w:r w:rsidRPr="00305F66">
        <w:rPr>
          <w:rFonts w:ascii="Arial" w:hAnsi="Arial" w:cs="Arial"/>
        </w:rPr>
        <w:t xml:space="preserve"> </w:t>
      </w:r>
    </w:p>
    <w:p w:rsidR="00155551" w:rsidRPr="00305F66" w:rsidRDefault="00155551" w:rsidP="00305F66">
      <w:pPr>
        <w:ind w:firstLine="708"/>
        <w:jc w:val="both"/>
        <w:rPr>
          <w:rFonts w:ascii="Arial" w:hAnsi="Arial" w:cs="Arial"/>
        </w:rPr>
      </w:pPr>
      <w:r w:rsidRPr="00305F66">
        <w:rPr>
          <w:rFonts w:ascii="Arial" w:hAnsi="Arial" w:cs="Arial"/>
        </w:rPr>
        <w:t xml:space="preserve">d) Elaborar una memoria anual del funcionamiento del Centro que será puesta </w:t>
      </w:r>
    </w:p>
    <w:p w:rsidR="00155551" w:rsidRPr="00305F66" w:rsidRDefault="00155551" w:rsidP="00305F66">
      <w:pPr>
        <w:ind w:firstLine="708"/>
        <w:jc w:val="both"/>
        <w:rPr>
          <w:rFonts w:ascii="Arial" w:hAnsi="Arial" w:cs="Arial"/>
        </w:rPr>
      </w:pPr>
      <w:r w:rsidRPr="00305F66">
        <w:rPr>
          <w:rFonts w:ascii="Arial" w:hAnsi="Arial" w:cs="Arial"/>
        </w:rPr>
        <w:t xml:space="preserve">       a consideración de los Consejos Departamentales de los Departamentos de </w:t>
      </w:r>
    </w:p>
    <w:p w:rsidR="00155551" w:rsidRPr="00305F66" w:rsidRDefault="00155551" w:rsidP="00305F66">
      <w:pPr>
        <w:ind w:firstLine="708"/>
        <w:jc w:val="both"/>
        <w:rPr>
          <w:rFonts w:ascii="Arial" w:hAnsi="Arial" w:cs="Arial"/>
        </w:rPr>
      </w:pPr>
      <w:r w:rsidRPr="00305F66">
        <w:rPr>
          <w:rFonts w:ascii="Arial" w:hAnsi="Arial" w:cs="Arial"/>
        </w:rPr>
        <w:t xml:space="preserve">       los que depende el Centro para su aprobación.</w:t>
      </w:r>
    </w:p>
    <w:p w:rsidR="00155551" w:rsidRPr="00305F66" w:rsidRDefault="00155551" w:rsidP="00305F66">
      <w:pPr>
        <w:jc w:val="both"/>
        <w:rPr>
          <w:rFonts w:ascii="Arial" w:hAnsi="Arial" w:cs="Arial"/>
        </w:rPr>
      </w:pPr>
    </w:p>
    <w:p w:rsidR="00155551" w:rsidRPr="00305F66" w:rsidRDefault="00155551" w:rsidP="00305F66">
      <w:pPr>
        <w:numPr>
          <w:ilvl w:val="0"/>
          <w:numId w:val="1"/>
        </w:numPr>
        <w:tabs>
          <w:tab w:val="clear" w:pos="360"/>
        </w:tabs>
        <w:ind w:left="0" w:firstLine="0"/>
        <w:jc w:val="both"/>
        <w:rPr>
          <w:rFonts w:ascii="Arial" w:hAnsi="Arial" w:cs="Arial"/>
        </w:rPr>
      </w:pPr>
      <w:r w:rsidRPr="00305F66">
        <w:rPr>
          <w:rFonts w:ascii="Arial" w:hAnsi="Arial" w:cs="Arial"/>
        </w:rPr>
        <w:t>La ejecución de las actividades del Centro será desempeñada por un Director y dos Secretarios que deben pertenecer al Consejo Directivo y que serán elegidos por el mismo por simple mayoría de votos. Los cargos tendrán una duración de tres años. El Director y los secretarios deberán pertenecer uno a cada uno de los Departamentos Académicos de los que depende el Centro.</w:t>
      </w:r>
    </w:p>
    <w:p w:rsidR="00155551" w:rsidRPr="00305F66" w:rsidRDefault="00155551" w:rsidP="00305F66">
      <w:pPr>
        <w:jc w:val="both"/>
        <w:rPr>
          <w:rFonts w:ascii="Arial" w:hAnsi="Arial" w:cs="Arial"/>
        </w:rPr>
      </w:pPr>
    </w:p>
    <w:p w:rsidR="00155551" w:rsidRPr="00305F66" w:rsidRDefault="00155551" w:rsidP="00305F66">
      <w:pPr>
        <w:numPr>
          <w:ilvl w:val="0"/>
          <w:numId w:val="1"/>
        </w:numPr>
        <w:tabs>
          <w:tab w:val="clear" w:pos="360"/>
        </w:tabs>
        <w:ind w:left="0" w:firstLine="0"/>
        <w:jc w:val="both"/>
        <w:rPr>
          <w:rFonts w:ascii="Arial" w:hAnsi="Arial" w:cs="Arial"/>
        </w:rPr>
      </w:pPr>
      <w:r w:rsidRPr="00305F66">
        <w:rPr>
          <w:rFonts w:ascii="Arial" w:hAnsi="Arial" w:cs="Arial"/>
        </w:rPr>
        <w:t>Serán funciones del Director:</w:t>
      </w:r>
    </w:p>
    <w:p w:rsidR="00155551" w:rsidRPr="00305F66" w:rsidRDefault="00155551" w:rsidP="00305F66">
      <w:pPr>
        <w:ind w:firstLine="708"/>
        <w:jc w:val="both"/>
        <w:rPr>
          <w:rFonts w:ascii="Arial" w:hAnsi="Arial" w:cs="Arial"/>
        </w:rPr>
      </w:pPr>
      <w:r w:rsidRPr="00305F66">
        <w:rPr>
          <w:rFonts w:ascii="Arial" w:hAnsi="Arial" w:cs="Arial"/>
        </w:rPr>
        <w:t>a) Coordinar las actividades del Centro.</w:t>
      </w:r>
    </w:p>
    <w:p w:rsidR="00155551" w:rsidRPr="00305F66" w:rsidRDefault="00155551" w:rsidP="00305F66">
      <w:pPr>
        <w:ind w:firstLine="708"/>
        <w:jc w:val="both"/>
        <w:rPr>
          <w:rFonts w:ascii="Arial" w:hAnsi="Arial" w:cs="Arial"/>
        </w:rPr>
      </w:pPr>
      <w:r w:rsidRPr="00305F66">
        <w:rPr>
          <w:rFonts w:ascii="Arial" w:hAnsi="Arial" w:cs="Arial"/>
        </w:rPr>
        <w:t>b) Presidir las reuniones mensuales de Consejo Directivo.</w:t>
      </w:r>
    </w:p>
    <w:p w:rsidR="00155551" w:rsidRPr="00305F66" w:rsidRDefault="00155551" w:rsidP="00305F66">
      <w:pPr>
        <w:jc w:val="both"/>
        <w:rPr>
          <w:rFonts w:ascii="Arial" w:hAnsi="Arial" w:cs="Arial"/>
        </w:rPr>
      </w:pPr>
    </w:p>
    <w:p w:rsidR="00155551" w:rsidRPr="00305F66" w:rsidRDefault="00155551" w:rsidP="00305F66">
      <w:pPr>
        <w:numPr>
          <w:ilvl w:val="0"/>
          <w:numId w:val="1"/>
        </w:numPr>
        <w:tabs>
          <w:tab w:val="clear" w:pos="360"/>
        </w:tabs>
        <w:ind w:left="0" w:firstLine="0"/>
        <w:jc w:val="both"/>
        <w:rPr>
          <w:rFonts w:ascii="Arial" w:hAnsi="Arial" w:cs="Arial"/>
        </w:rPr>
      </w:pPr>
      <w:r w:rsidRPr="00305F66">
        <w:rPr>
          <w:rFonts w:ascii="Arial" w:hAnsi="Arial" w:cs="Arial"/>
        </w:rPr>
        <w:t>Serán funciones de los Secretarios:</w:t>
      </w:r>
    </w:p>
    <w:p w:rsidR="00155551" w:rsidRPr="00305F66" w:rsidRDefault="00155551" w:rsidP="00305F66">
      <w:pPr>
        <w:ind w:firstLine="708"/>
        <w:jc w:val="both"/>
        <w:rPr>
          <w:rFonts w:ascii="Arial" w:hAnsi="Arial" w:cs="Arial"/>
        </w:rPr>
      </w:pPr>
      <w:r w:rsidRPr="00305F66">
        <w:rPr>
          <w:rFonts w:ascii="Arial" w:hAnsi="Arial" w:cs="Arial"/>
        </w:rPr>
        <w:t>a) Colaborar con el Director en la coordinación de las actividades del Centro.</w:t>
      </w:r>
    </w:p>
    <w:p w:rsidR="00155551" w:rsidRPr="00305F66" w:rsidRDefault="00155551" w:rsidP="00305F66">
      <w:pPr>
        <w:ind w:firstLine="708"/>
        <w:jc w:val="both"/>
        <w:rPr>
          <w:rFonts w:ascii="Arial" w:hAnsi="Arial" w:cs="Arial"/>
        </w:rPr>
      </w:pPr>
      <w:r w:rsidRPr="00305F66">
        <w:rPr>
          <w:rFonts w:ascii="Arial" w:hAnsi="Arial" w:cs="Arial"/>
        </w:rPr>
        <w:t>b) Ocupar alternativamente las funciones de director en ausencia del mismo.</w:t>
      </w:r>
    </w:p>
    <w:p w:rsidR="00155551" w:rsidRPr="00305F66" w:rsidRDefault="00155551" w:rsidP="00305F66">
      <w:pPr>
        <w:jc w:val="both"/>
        <w:rPr>
          <w:rFonts w:ascii="Arial" w:hAnsi="Arial" w:cs="Arial"/>
        </w:rPr>
      </w:pPr>
    </w:p>
    <w:p w:rsidR="00155551" w:rsidRPr="00305F66" w:rsidRDefault="00155551" w:rsidP="00305F66">
      <w:pPr>
        <w:numPr>
          <w:ilvl w:val="0"/>
          <w:numId w:val="1"/>
        </w:numPr>
        <w:tabs>
          <w:tab w:val="clear" w:pos="360"/>
        </w:tabs>
        <w:ind w:left="0" w:firstLine="0"/>
        <w:jc w:val="both"/>
        <w:rPr>
          <w:rFonts w:ascii="Arial" w:hAnsi="Arial" w:cs="Arial"/>
        </w:rPr>
      </w:pPr>
      <w:r w:rsidRPr="00305F66">
        <w:rPr>
          <w:rFonts w:ascii="Arial" w:hAnsi="Arial" w:cs="Arial"/>
        </w:rPr>
        <w:t xml:space="preserve">Los bienes adquiridos por el Centro o donados al mismo serán donados a la </w:t>
      </w:r>
    </w:p>
    <w:p w:rsidR="00155551" w:rsidRPr="00305F66" w:rsidRDefault="00BF7634" w:rsidP="00305F66">
      <w:pPr>
        <w:jc w:val="both"/>
        <w:rPr>
          <w:rFonts w:ascii="Arial" w:hAnsi="Arial" w:cs="Arial"/>
        </w:rPr>
      </w:pPr>
      <w:r>
        <w:rPr>
          <w:rFonts w:ascii="Arial" w:hAnsi="Arial" w:cs="Arial"/>
        </w:rPr>
        <w:t xml:space="preserve">           </w:t>
      </w:r>
      <w:r w:rsidR="00155551" w:rsidRPr="00305F66">
        <w:rPr>
          <w:rFonts w:ascii="Arial" w:hAnsi="Arial" w:cs="Arial"/>
        </w:rPr>
        <w:t>Universidad Nacional del Sur</w:t>
      </w:r>
    </w:p>
    <w:p w:rsidR="00155551" w:rsidRPr="00305F66" w:rsidRDefault="00155551" w:rsidP="00305F66">
      <w:pPr>
        <w:jc w:val="both"/>
        <w:rPr>
          <w:rFonts w:ascii="Arial" w:hAnsi="Arial" w:cs="Arial"/>
        </w:rPr>
      </w:pPr>
    </w:p>
    <w:p w:rsidR="00155551" w:rsidRPr="00305F66" w:rsidRDefault="00BF7634" w:rsidP="00305F66">
      <w:pPr>
        <w:jc w:val="both"/>
        <w:rPr>
          <w:rFonts w:ascii="Arial" w:hAnsi="Arial" w:cs="Arial"/>
        </w:rPr>
      </w:pPr>
      <w:r>
        <w:rPr>
          <w:rFonts w:ascii="Arial" w:hAnsi="Arial" w:cs="Arial"/>
        </w:rPr>
        <w:t xml:space="preserve">12. </w:t>
      </w:r>
      <w:r>
        <w:rPr>
          <w:rFonts w:ascii="Arial" w:hAnsi="Arial" w:cs="Arial"/>
        </w:rPr>
        <w:tab/>
      </w:r>
      <w:r w:rsidR="00155551" w:rsidRPr="00305F66">
        <w:rPr>
          <w:rFonts w:ascii="Arial" w:hAnsi="Arial" w:cs="Arial"/>
        </w:rPr>
        <w:t>Cláusula transitoria. El primer consejo directivo estará integrado por un representante de cada uno de los Departamentos Académicos de los que depende el Centro con categoría de Profesor designados por los Consejos Departamentales correspondientes y  los Directores-Decanos de cada una de las unidades académicas.</w:t>
      </w:r>
    </w:p>
    <w:p w:rsidR="00155551" w:rsidRPr="00305F66" w:rsidRDefault="00155551" w:rsidP="00305F66">
      <w:pPr>
        <w:jc w:val="both"/>
        <w:rPr>
          <w:rFonts w:ascii="Arial" w:hAnsi="Arial" w:cs="Arial"/>
        </w:rPr>
      </w:pPr>
    </w:p>
    <w:p w:rsidR="00155551" w:rsidRPr="00305F66" w:rsidRDefault="00155551" w:rsidP="00305F66">
      <w:pPr>
        <w:jc w:val="both"/>
        <w:rPr>
          <w:rFonts w:ascii="Arial" w:hAnsi="Arial" w:cs="Arial"/>
        </w:rPr>
      </w:pPr>
    </w:p>
    <w:p w:rsidR="00155551" w:rsidRPr="00305F66" w:rsidRDefault="00155551" w:rsidP="00305F66">
      <w:pPr>
        <w:jc w:val="both"/>
        <w:rPr>
          <w:rFonts w:ascii="Arial" w:hAnsi="Arial" w:cs="Arial"/>
        </w:rPr>
      </w:pPr>
    </w:p>
    <w:p w:rsidR="00155551" w:rsidRPr="00305F66" w:rsidRDefault="00155551" w:rsidP="00305F66">
      <w:pPr>
        <w:jc w:val="both"/>
        <w:rPr>
          <w:rFonts w:ascii="Arial" w:hAnsi="Arial" w:cs="Arial"/>
        </w:rPr>
      </w:pPr>
    </w:p>
    <w:p w:rsidR="00155551" w:rsidRPr="00305F66" w:rsidRDefault="00155551" w:rsidP="00305F66">
      <w:pPr>
        <w:jc w:val="both"/>
        <w:rPr>
          <w:rFonts w:ascii="Arial" w:hAnsi="Arial" w:cs="Arial"/>
          <w:vertAlign w:val="superscript"/>
        </w:rPr>
      </w:pPr>
    </w:p>
    <w:p w:rsidR="00155551" w:rsidRPr="00305F66" w:rsidRDefault="00155551" w:rsidP="00305F66">
      <w:pPr>
        <w:jc w:val="both"/>
        <w:rPr>
          <w:rFonts w:ascii="Arial" w:hAnsi="Arial" w:cs="Arial"/>
        </w:rPr>
      </w:pPr>
    </w:p>
    <w:p w:rsidR="00155551" w:rsidRPr="00305F66" w:rsidRDefault="00155551" w:rsidP="00305F66">
      <w:pPr>
        <w:jc w:val="both"/>
        <w:rPr>
          <w:rFonts w:ascii="Arial" w:hAnsi="Arial" w:cs="Arial"/>
        </w:rPr>
      </w:pPr>
    </w:p>
    <w:sectPr w:rsidR="00155551" w:rsidRPr="00305F66" w:rsidSect="00EF7748">
      <w:pgSz w:w="11907" w:h="16840" w:code="9"/>
      <w:pgMar w:top="567" w:right="567" w:bottom="284" w:left="187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4548E3"/>
    <w:multiLevelType w:val="hybridMultilevel"/>
    <w:tmpl w:val="C21A11F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3F01"/>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05F66"/>
    <w:rsid w:val="00155551"/>
    <w:rsid w:val="00305F66"/>
    <w:rsid w:val="00A740DE"/>
    <w:rsid w:val="00B05C87"/>
    <w:rsid w:val="00BF7634"/>
    <w:rsid w:val="00EF774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2">
    <w:name w:val="heading 2"/>
    <w:basedOn w:val="Normal"/>
    <w:next w:val="Normal"/>
    <w:qFormat/>
    <w:rsid w:val="00EF7748"/>
    <w:pPr>
      <w:keepNext/>
      <w:widowControl w:val="0"/>
      <w:jc w:val="both"/>
      <w:outlineLvl w:val="1"/>
    </w:pPr>
    <w:rPr>
      <w:rFonts w:ascii="Arial" w:hAnsi="Arial"/>
      <w:b/>
      <w:szCs w:val="20"/>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945</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Hack</Company>
  <LinksUpToDate>false</LinksUpToDate>
  <CharactersWithSpaces>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Vengador</dc:creator>
  <cp:keywords/>
  <dc:description/>
  <cp:lastModifiedBy>Keith</cp:lastModifiedBy>
  <cp:revision>2</cp:revision>
  <cp:lastPrinted>2005-12-28T13:42:00Z</cp:lastPrinted>
  <dcterms:created xsi:type="dcterms:W3CDTF">2025-07-06T04:05:00Z</dcterms:created>
  <dcterms:modified xsi:type="dcterms:W3CDTF">2025-07-06T04:05:00Z</dcterms:modified>
</cp:coreProperties>
</file>